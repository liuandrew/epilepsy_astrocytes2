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A3B3" w14:textId="77777777" w:rsidR="00E51439" w:rsidRPr="00E51439" w:rsidRDefault="00E51439" w:rsidP="00E51439">
      <w:pPr>
        <w:rPr>
          <w:b/>
          <w:bCs/>
        </w:rPr>
      </w:pPr>
      <w:r w:rsidRPr="00E51439">
        <w:rPr>
          <w:b/>
          <w:bCs/>
        </w:rPr>
        <w:t>A role of receptor desensitization, feedback loops and spontaneous activity in astrocyte calcium responses.</w:t>
      </w:r>
    </w:p>
    <w:p w14:paraId="5F4AFACB" w14:textId="06276786" w:rsidR="00E51439" w:rsidRDefault="00E51439" w:rsidP="00E51439"/>
    <w:p w14:paraId="7A3609EB" w14:textId="77777777" w:rsidR="001C05B8" w:rsidRPr="00E51439" w:rsidRDefault="001C05B8" w:rsidP="00E51439"/>
    <w:p w14:paraId="0B0E81F2" w14:textId="1BF3C328" w:rsidR="006437DF" w:rsidRDefault="00E51439" w:rsidP="00E51439">
      <w:pPr>
        <w:rPr>
          <w:ins w:id="0" w:author="Gregory Handy" w:date="2021-05-20T21:20:00Z"/>
        </w:rPr>
      </w:pPr>
      <w:r w:rsidRPr="00E51439">
        <w:t xml:space="preserve">Astrocytes are a major cell type in the mammalian brain that produce large cytosolic </w:t>
      </w:r>
      <w:r w:rsidR="00CC07ED" w:rsidRPr="00E51439">
        <w:t>calcium</w:t>
      </w:r>
      <w:r w:rsidRPr="00E51439">
        <w:t xml:space="preserve"> signals that are thought to mediate astrocytes’ critical functions in the brain. These calcium transients are often initiated by the binding of neurotransmitters </w:t>
      </w:r>
      <w:r w:rsidR="00C8699B">
        <w:t>(</w:t>
      </w:r>
      <w:r w:rsidR="00E2608E">
        <w:t>e.g.,</w:t>
      </w:r>
      <w:r w:rsidR="00C8699B">
        <w:t xml:space="preserve"> glutamate </w:t>
      </w:r>
      <w:r w:rsidRPr="00E51439">
        <w:t>and ATP</w:t>
      </w:r>
      <w:r w:rsidR="00C8699B">
        <w:t>)</w:t>
      </w:r>
      <w:r w:rsidRPr="00E51439">
        <w:t xml:space="preserve"> to G-protein-coupled receptors (GPCRs) on the surface of astrocytes. In this work</w:t>
      </w:r>
      <w:r w:rsidR="00E2608E">
        <w:t>,</w:t>
      </w:r>
      <w:r w:rsidRPr="00E51439">
        <w:t xml:space="preserve"> we extend an earlier detailed model of the astrocyte calcium response [1,2] to include biochemical reaction cascades from the GPCR activation to the calcium signal. Importantly, we build in putative positive and negative feedback loops from the cytosolic calcium to the signaling molecule </w:t>
      </w:r>
      <w:r w:rsidR="00BA3FFD">
        <w:t>inositol 1,4,5-triphosphate (</w:t>
      </w:r>
      <w:commentRangeStart w:id="1"/>
      <w:r w:rsidRPr="00E51439">
        <w:t>IP</w:t>
      </w:r>
      <w:r w:rsidRPr="00E51439">
        <w:rPr>
          <w:vertAlign w:val="subscript"/>
        </w:rPr>
        <w:t>3</w:t>
      </w:r>
      <w:commentRangeEnd w:id="1"/>
      <w:r w:rsidR="00BA3FFD" w:rsidRPr="002E426F">
        <w:rPr>
          <w:rPrChange w:id="2" w:author="Alla" w:date="2021-05-21T16:18:00Z">
            <w:rPr>
              <w:vertAlign w:val="subscript"/>
            </w:rPr>
          </w:rPrChange>
        </w:rPr>
        <w:t>)</w:t>
      </w:r>
      <w:r w:rsidR="00C54EE5" w:rsidRPr="002E426F">
        <w:rPr>
          <w:rStyle w:val="CommentReference"/>
        </w:rPr>
        <w:commentReference w:id="1"/>
      </w:r>
      <w:r w:rsidRPr="00E51439">
        <w:t>, as well as two types of desensitization proposed for GPCRs</w:t>
      </w:r>
      <w:ins w:id="3" w:author="Andrew Liu" w:date="2021-05-21T14:37:00Z">
        <w:r w:rsidR="00DF2698">
          <w:t xml:space="preserve"> (see Fig</w:t>
        </w:r>
      </w:ins>
      <w:ins w:id="4" w:author="Andrew Liu" w:date="2021-05-21T14:42:00Z">
        <w:r w:rsidR="00DF2698">
          <w:t>.</w:t>
        </w:r>
      </w:ins>
      <w:ins w:id="5" w:author="Andrew Liu" w:date="2021-05-21T14:37:00Z">
        <w:r w:rsidR="00DF2698">
          <w:t xml:space="preserve"> 1 for </w:t>
        </w:r>
      </w:ins>
      <w:ins w:id="6" w:author="Andrew Liu" w:date="2021-05-21T14:38:00Z">
        <w:r w:rsidR="00DF2698">
          <w:t>a schematic of our model)</w:t>
        </w:r>
      </w:ins>
      <w:r w:rsidRPr="00E51439">
        <w:t xml:space="preserve">. We use dynamical systems analysis and numerical simulations of the model to test a number of experimentally-derived hypotheses about the astrocyte responses, and offer new testable predictions to further our understanding of this system. </w:t>
      </w:r>
    </w:p>
    <w:p w14:paraId="640D280A" w14:textId="77777777" w:rsidR="006437DF" w:rsidRDefault="006437DF" w:rsidP="00E51439">
      <w:pPr>
        <w:rPr>
          <w:ins w:id="7" w:author="Gregory Handy" w:date="2021-05-20T21:20:00Z"/>
        </w:rPr>
      </w:pPr>
    </w:p>
    <w:p w14:paraId="2B9835A1" w14:textId="77777777" w:rsidR="002E426F" w:rsidRDefault="00E51439">
      <w:pPr>
        <w:rPr>
          <w:ins w:id="8" w:author="Alla" w:date="2021-05-21T16:24:00Z"/>
        </w:rPr>
      </w:pPr>
      <w:commentRangeStart w:id="9"/>
      <w:r w:rsidRPr="00E51439">
        <w:t>Namely</w:t>
      </w:r>
      <w:commentRangeEnd w:id="9"/>
      <w:r w:rsidR="006437DF">
        <w:rPr>
          <w:rStyle w:val="CommentReference"/>
        </w:rPr>
        <w:commentReference w:id="9"/>
      </w:r>
      <w:r w:rsidRPr="00E51439">
        <w:t xml:space="preserve">, we make the following observations and predictions. </w:t>
      </w:r>
      <w:commentRangeStart w:id="10"/>
      <w:r w:rsidR="00450A44">
        <w:t xml:space="preserve">We start by </w:t>
      </w:r>
      <w:commentRangeEnd w:id="10"/>
      <w:r w:rsidR="00DF2698">
        <w:rPr>
          <w:rStyle w:val="CommentReference"/>
        </w:rPr>
        <w:commentReference w:id="10"/>
      </w:r>
      <w:r w:rsidR="00450A44">
        <w:t xml:space="preserve">providing </w:t>
      </w:r>
      <w:r w:rsidRPr="00E51439">
        <w:t xml:space="preserve">computational evidence for </w:t>
      </w:r>
      <w:ins w:id="11" w:author="Andrew Liu" w:date="2021-05-21T14:35:00Z">
        <w:r w:rsidR="00DF2698">
          <w:t xml:space="preserve">two types of GPCR desensitization. </w:t>
        </w:r>
      </w:ins>
      <w:del w:id="12" w:author="Andrew Liu" w:date="2021-05-21T14:35:00Z">
        <w:r w:rsidRPr="00E51439" w:rsidDel="00DF2698">
          <w:delText>both faster homologous (only active receptors) and slower heterologous (all GPCR receptors) desensitization of the G-protein-coupled receptors on the astrocytes</w:delText>
        </w:r>
      </w:del>
      <w:ins w:id="13" w:author="Andrew Liu" w:date="2021-05-21T14:35:00Z">
        <w:r w:rsidR="00DF2698">
          <w:t>Homologous desensiti</w:t>
        </w:r>
      </w:ins>
      <w:ins w:id="14" w:author="Andrew Liu" w:date="2021-05-21T14:36:00Z">
        <w:r w:rsidR="00DF2698">
          <w:t>zation affects only activated receptors, while the slower heterologous desensitization depends on a downstream intermediary molecule and affects all GPCRs</w:t>
        </w:r>
      </w:ins>
      <w:r w:rsidRPr="00E51439">
        <w:t xml:space="preserve">. We propose experiments that would distinguish whether one or the other or both types of desensitization are at play in a particular experimental preparation. </w:t>
      </w:r>
      <w:commentRangeStart w:id="15"/>
      <w:r w:rsidR="00450A44">
        <w:t>Then</w:t>
      </w:r>
      <w:commentRangeEnd w:id="15"/>
      <w:r w:rsidR="00DF2698">
        <w:rPr>
          <w:rStyle w:val="CommentReference"/>
        </w:rPr>
        <w:commentReference w:id="15"/>
      </w:r>
      <w:r w:rsidR="00450A44">
        <w:t>, w</w:t>
      </w:r>
      <w:r w:rsidRPr="00E51439">
        <w:t xml:space="preserve">e suggest that the experimentally-observed reduction in </w:t>
      </w:r>
      <w:r w:rsidR="00CC07ED" w:rsidRPr="00E51439">
        <w:t>calcium</w:t>
      </w:r>
      <w:r w:rsidRPr="00E51439">
        <w:t xml:space="preserve"> level (or a reduction in amplitude of the continued </w:t>
      </w:r>
      <w:r w:rsidR="00F17B39" w:rsidRPr="00E51439">
        <w:t>calcium</w:t>
      </w:r>
      <w:r w:rsidRPr="00E51439">
        <w:t xml:space="preserve"> spike oscillations) in response to a sustained stimulus may be more dependent on GPCR desensitization than on depletion of </w:t>
      </w:r>
      <w:r w:rsidR="00CC07ED" w:rsidRPr="00E51439">
        <w:t>calcium</w:t>
      </w:r>
      <w:r w:rsidRPr="00E51439">
        <w:t xml:space="preserve"> levels in the endoplasmic reticulum of the cell. </w:t>
      </w:r>
      <w:commentRangeStart w:id="16"/>
      <w:r w:rsidR="00DF2698">
        <w:t>Next</w:t>
      </w:r>
      <w:commentRangeEnd w:id="16"/>
      <w:r w:rsidR="00DF2698">
        <w:rPr>
          <w:rStyle w:val="CommentReference"/>
        </w:rPr>
        <w:commentReference w:id="16"/>
      </w:r>
      <w:r w:rsidR="00450A44">
        <w:t>, w</w:t>
      </w:r>
      <w:r w:rsidRPr="00E51439">
        <w:t xml:space="preserve">e show that </w:t>
      </w:r>
      <w:r w:rsidR="00C8699B" w:rsidRPr="00E51439">
        <w:t xml:space="preserve">astrocyte </w:t>
      </w:r>
      <w:r w:rsidRPr="00E51439">
        <w:t xml:space="preserve">spontaneous calcium activity contributes to </w:t>
      </w:r>
      <w:r w:rsidR="006437DF">
        <w:t xml:space="preserve">the </w:t>
      </w:r>
      <w:r w:rsidRPr="00E51439">
        <w:t xml:space="preserve">variability of calcium responses to a brief agonist pulse. </w:t>
      </w:r>
      <w:commentRangeStart w:id="17"/>
      <w:proofErr w:type="gramStart"/>
      <w:r w:rsidR="00450A44">
        <w:t>Finally</w:t>
      </w:r>
      <w:commentRangeEnd w:id="17"/>
      <w:proofErr w:type="gramEnd"/>
      <w:r w:rsidR="00DF2698">
        <w:rPr>
          <w:rStyle w:val="CommentReference"/>
        </w:rPr>
        <w:commentReference w:id="17"/>
      </w:r>
      <w:r w:rsidR="00450A44">
        <w:t>,</w:t>
      </w:r>
      <w:r w:rsidRPr="00E51439">
        <w:t xml:space="preserve"> </w:t>
      </w:r>
      <w:r w:rsidR="00450A44">
        <w:t>w</w:t>
      </w:r>
      <w:r w:rsidRPr="00E51439">
        <w:t xml:space="preserve">e demonstrate that </w:t>
      </w:r>
      <w:r w:rsidR="00C8699B">
        <w:t>potential</w:t>
      </w:r>
      <w:r w:rsidR="00C8699B" w:rsidRPr="00E51439">
        <w:t xml:space="preserve"> </w:t>
      </w:r>
      <w:r w:rsidRPr="00E51439">
        <w:t xml:space="preserve">positive and negative feedback loops from </w:t>
      </w:r>
      <w:r w:rsidR="00CC07ED" w:rsidRPr="00E51439">
        <w:t>calcium</w:t>
      </w:r>
      <w:r w:rsidRPr="00E51439">
        <w:t> onto IP</w:t>
      </w:r>
      <w:r w:rsidRPr="00E51439">
        <w:rPr>
          <w:vertAlign w:val="subscript"/>
        </w:rPr>
        <w:t>3 </w:t>
      </w:r>
      <w:ins w:id="18" w:author="Alla" w:date="2021-05-21T16:20:00Z">
        <w:r w:rsidR="002E426F">
          <w:t>pro</w:t>
        </w:r>
      </w:ins>
      <w:ins w:id="19" w:author="Alla" w:date="2021-05-21T16:21:00Z">
        <w:r w:rsidR="002E426F">
          <w:t xml:space="preserve">duction </w:t>
        </w:r>
      </w:ins>
      <w:r w:rsidRPr="00E51439">
        <w:t xml:space="preserve">play crucial roles in determining the response delay and the distribution of the calcium response types. Thus, we predict that the presence and the relative prominence of these feedback loops can be </w:t>
      </w:r>
      <w:commentRangeStart w:id="20"/>
      <w:r w:rsidRPr="00E51439">
        <w:t>assessed based on</w:t>
      </w:r>
      <w:r w:rsidR="00450A44">
        <w:t xml:space="preserve"> experimentally recorded calcium responses to specific experimental perturbations</w:t>
      </w:r>
      <w:ins w:id="21" w:author="Alla" w:date="2021-05-21T16:22:00Z">
        <w:r w:rsidR="002E426F">
          <w:t>.</w:t>
        </w:r>
      </w:ins>
    </w:p>
    <w:p w14:paraId="18502567" w14:textId="18B9D11E" w:rsidR="002E426F" w:rsidRDefault="00E51439">
      <w:pPr>
        <w:rPr>
          <w:ins w:id="22" w:author="Alla" w:date="2021-05-21T16:24:00Z"/>
        </w:rPr>
      </w:pPr>
      <w:del w:id="23" w:author="Alla" w:date="2021-05-21T16:22:00Z">
        <w:r w:rsidRPr="00E51439" w:rsidDel="002E426F">
          <w:delText xml:space="preserve"> </w:delText>
        </w:r>
        <w:commentRangeStart w:id="24"/>
        <w:commentRangeStart w:id="25"/>
        <w:r w:rsidRPr="00E51439" w:rsidDel="002E426F">
          <w:delText>d</w:delText>
        </w:r>
      </w:del>
      <w:del w:id="26" w:author="Alla" w:date="2021-05-21T16:21:00Z">
        <w:r w:rsidRPr="00E51439" w:rsidDel="002E426F">
          <w:delText>istributions</w:delText>
        </w:r>
        <w:commentRangeEnd w:id="24"/>
        <w:r w:rsidR="00C8699B" w:rsidDel="002E426F">
          <w:rPr>
            <w:rStyle w:val="CommentReference"/>
          </w:rPr>
          <w:commentReference w:id="24"/>
        </w:r>
        <w:commentRangeEnd w:id="20"/>
        <w:r w:rsidR="00E2608E" w:rsidDel="002E426F">
          <w:rPr>
            <w:rStyle w:val="CommentReference"/>
          </w:rPr>
          <w:commentReference w:id="20"/>
        </w:r>
        <w:commentRangeEnd w:id="25"/>
        <w:r w:rsidR="00C54EE5" w:rsidDel="002E426F">
          <w:rPr>
            <w:rStyle w:val="CommentReference"/>
          </w:rPr>
          <w:commentReference w:id="25"/>
        </w:r>
        <w:r w:rsidRPr="00E51439" w:rsidDel="002E426F">
          <w:delText>.</w:delText>
        </w:r>
      </w:del>
      <w:r w:rsidRPr="00E51439">
        <w:t> </w:t>
      </w:r>
    </w:p>
    <w:p w14:paraId="00CC1C3E" w14:textId="630A2EFF" w:rsidR="00D21BAB" w:rsidDel="002E426F" w:rsidRDefault="002E426F">
      <w:pPr>
        <w:rPr>
          <w:ins w:id="27" w:author="Andrew Liu" w:date="2021-05-21T14:41:00Z"/>
          <w:del w:id="28" w:author="Alla" w:date="2021-05-21T16:24:00Z"/>
        </w:rPr>
      </w:pPr>
      <w:ins w:id="29" w:author="Alla" w:date="2021-05-21T16:24:00Z">
        <w:r>
          <w:t>Overall, o</w:t>
        </w:r>
      </w:ins>
      <w:ins w:id="30" w:author="Alla" w:date="2021-05-21T16:22:00Z">
        <w:r>
          <w:t xml:space="preserve">ur results </w:t>
        </w:r>
      </w:ins>
      <w:ins w:id="31" w:author="Alla" w:date="2021-05-21T16:23:00Z">
        <w:r>
          <w:t xml:space="preserve">improve our understanding of astrocyte physiology, and </w:t>
        </w:r>
      </w:ins>
      <w:ins w:id="32" w:author="Alla" w:date="2021-05-21T16:24:00Z">
        <w:r>
          <w:t>provide specific predictions for</w:t>
        </w:r>
      </w:ins>
      <w:ins w:id="33" w:author="Alla" w:date="2021-05-21T16:23:00Z">
        <w:r>
          <w:t xml:space="preserve"> fu</w:t>
        </w:r>
      </w:ins>
      <w:ins w:id="34" w:author="Alla" w:date="2021-05-21T16:24:00Z">
        <w:r>
          <w:t>ture</w:t>
        </w:r>
      </w:ins>
      <w:ins w:id="35" w:author="Alla" w:date="2021-05-21T16:23:00Z">
        <w:r>
          <w:t xml:space="preserve"> </w:t>
        </w:r>
        <w:commentRangeStart w:id="36"/>
        <w:r>
          <w:t>experiments</w:t>
        </w:r>
      </w:ins>
      <w:commentRangeEnd w:id="36"/>
      <w:ins w:id="37" w:author="Alla" w:date="2021-05-21T16:27:00Z">
        <w:r w:rsidR="00BE221E">
          <w:rPr>
            <w:rStyle w:val="CommentReference"/>
          </w:rPr>
          <w:commentReference w:id="36"/>
        </w:r>
      </w:ins>
      <w:ins w:id="38" w:author="Alla" w:date="2021-05-21T16:23:00Z">
        <w:r>
          <w:t>.</w:t>
        </w:r>
      </w:ins>
      <w:ins w:id="39" w:author="Alla" w:date="2021-05-21T16:22:00Z">
        <w:r>
          <w:t xml:space="preserve"> </w:t>
        </w:r>
      </w:ins>
      <w:ins w:id="40" w:author="Andrew Liu" w:date="2021-05-21T14:33:00Z">
        <w:del w:id="41" w:author="Alla" w:date="2021-05-21T16:24:00Z">
          <w:r w:rsidR="00DF2698" w:rsidDel="002E426F">
            <w:delText xml:space="preserve">We believe this model will be </w:delText>
          </w:r>
        </w:del>
      </w:ins>
      <w:ins w:id="42" w:author="Andrew Liu" w:date="2021-05-21T14:34:00Z">
        <w:del w:id="43" w:author="Alla" w:date="2021-05-21T16:24:00Z">
          <w:r w:rsidR="00DF2698" w:rsidDel="002E426F">
            <w:delText xml:space="preserve">valuable in understanding astrocyte physiology and </w:delText>
          </w:r>
        </w:del>
      </w:ins>
      <w:ins w:id="44" w:author="Andrew Liu" w:date="2021-05-21T14:41:00Z">
        <w:del w:id="45" w:author="Alla" w:date="2021-05-21T16:24:00Z">
          <w:r w:rsidR="00DF2698" w:rsidDel="002E426F">
            <w:delText xml:space="preserve">in </w:delText>
          </w:r>
        </w:del>
      </w:ins>
      <w:ins w:id="46" w:author="Andrew Liu" w:date="2021-05-21T14:34:00Z">
        <w:del w:id="47" w:author="Alla" w:date="2021-05-21T16:24:00Z">
          <w:r w:rsidR="00DF2698" w:rsidDel="002E426F">
            <w:delText>explaining</w:delText>
          </w:r>
        </w:del>
      </w:ins>
      <w:ins w:id="48" w:author="Andrew Liu" w:date="2021-05-21T14:38:00Z">
        <w:del w:id="49" w:author="Alla" w:date="2021-05-21T16:24:00Z">
          <w:r w:rsidR="00DF2698" w:rsidDel="002E426F">
            <w:delText xml:space="preserve"> complex </w:delText>
          </w:r>
        </w:del>
      </w:ins>
      <w:ins w:id="50" w:author="Andrew Liu" w:date="2021-05-21T14:39:00Z">
        <w:del w:id="51" w:author="Alla" w:date="2021-05-21T16:24:00Z">
          <w:r w:rsidR="00DF2698" w:rsidDel="002E426F">
            <w:delText>calcium traces seen in experiments.</w:delText>
          </w:r>
        </w:del>
      </w:ins>
    </w:p>
    <w:p w14:paraId="4903E81A" w14:textId="35EC0197" w:rsidR="00DF2698" w:rsidRDefault="00DF2698">
      <w:pPr>
        <w:rPr>
          <w:ins w:id="52" w:author="Andrew Liu" w:date="2021-05-21T14:41:00Z"/>
        </w:rPr>
      </w:pPr>
    </w:p>
    <w:p w14:paraId="3A05D705" w14:textId="5AC8A26F" w:rsidR="00DF2698" w:rsidRDefault="00D17EEE">
      <w:pPr>
        <w:rPr>
          <w:ins w:id="53" w:author="Andrew Liu" w:date="2021-05-21T14:41:00Z"/>
        </w:rPr>
      </w:pPr>
      <w:ins w:id="54" w:author="Andrew Liu" w:date="2021-05-21T16:27:00Z">
        <w:r w:rsidRPr="00D17EEE">
          <w:lastRenderedPageBreak/>
          <w:drawing>
            <wp:inline distT="0" distB="0" distL="0" distR="0" wp14:anchorId="5E0C7170" wp14:editId="1603C74E">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4390"/>
                      </a:xfrm>
                      <a:prstGeom prst="rect">
                        <a:avLst/>
                      </a:prstGeom>
                    </pic:spPr>
                  </pic:pic>
                </a:graphicData>
              </a:graphic>
            </wp:inline>
          </w:drawing>
        </w:r>
      </w:ins>
    </w:p>
    <w:p w14:paraId="4C425EF1" w14:textId="38637655" w:rsidR="00DF2698" w:rsidRDefault="00DF2698">
      <w:pPr>
        <w:rPr>
          <w:ins w:id="55" w:author="Andrew Liu" w:date="2021-05-21T14:48:00Z"/>
        </w:rPr>
      </w:pPr>
      <w:ins w:id="56" w:author="Andrew Liu" w:date="2021-05-21T14:41:00Z">
        <w:r>
          <w:t>Figur</w:t>
        </w:r>
      </w:ins>
      <w:ins w:id="57" w:author="Andrew Liu" w:date="2021-05-21T14:42:00Z">
        <w:r>
          <w:t xml:space="preserve">e 1. Schematic representation of our dynamical system. </w:t>
        </w:r>
      </w:ins>
      <w:ins w:id="58" w:author="Andrew Liu" w:date="2021-05-21T14:43:00Z">
        <w:r>
          <w:t xml:space="preserve">The GPCR system </w:t>
        </w:r>
        <w:r w:rsidR="00717A8E">
          <w:t>includes inactive GPCR (GPCR), activated GPCR (GPCR*)</w:t>
        </w:r>
      </w:ins>
      <w:ins w:id="59" w:author="Andrew Liu" w:date="2021-05-21T16:27:00Z">
        <w:r w:rsidR="00D17EEE">
          <w:t xml:space="preserve"> wi</w:t>
        </w:r>
      </w:ins>
      <w:ins w:id="60" w:author="Andrew Liu" w:date="2021-05-21T16:28:00Z">
        <w:r w:rsidR="00D17EEE">
          <w:t xml:space="preserve">th activation </w:t>
        </w:r>
      </w:ins>
      <w:ins w:id="61" w:author="Andrew Liu" w:date="2021-05-21T16:27:00Z">
        <w:r w:rsidR="00D17EEE">
          <w:t>induced by glutamate or ATP (G/A)</w:t>
        </w:r>
      </w:ins>
      <w:ins w:id="62" w:author="Andrew Liu" w:date="2021-05-21T14:43:00Z">
        <w:r w:rsidR="00717A8E">
          <w:t xml:space="preserve">, </w:t>
        </w:r>
      </w:ins>
      <w:ins w:id="63" w:author="Andrew Liu" w:date="2021-05-21T14:44:00Z">
        <w:r w:rsidR="00717A8E">
          <w:t>homologous desensitization (Gd1), heterologous desensitization (Gd2), and an intermediary molecule representing the signal cascade that leads to heterologous desensitization (</w:t>
        </w:r>
        <w:r w:rsidR="00717A8E" w:rsidRPr="00717A8E">
          <w:t xml:space="preserve">λ). </w:t>
        </w:r>
      </w:ins>
      <w:ins w:id="64" w:author="Andrew Liu" w:date="2021-05-21T14:45:00Z">
        <w:r w:rsidR="00717A8E">
          <w:t>The IP</w:t>
        </w:r>
        <w:r w:rsidR="00717A8E" w:rsidRPr="00717A8E">
          <w:rPr>
            <w:vertAlign w:val="subscript"/>
          </w:rPr>
          <w:t>3</w:t>
        </w:r>
        <w:r w:rsidR="00717A8E">
          <w:t xml:space="preserve"> and calcium pathway includes phospholipase C (PLC</w:t>
        </w:r>
        <w:r w:rsidR="00717A8E" w:rsidRPr="00717A8E">
          <w:t xml:space="preserve">β which is activated by GPCR*, and </w:t>
        </w:r>
        <w:proofErr w:type="spellStart"/>
        <w:r w:rsidR="00717A8E" w:rsidRPr="00717A8E">
          <w:t>PLC</w:t>
        </w:r>
      </w:ins>
      <w:ins w:id="65" w:author="Andrew Liu" w:date="2021-05-21T14:46:00Z">
        <w:r w:rsidR="00717A8E" w:rsidRPr="00717A8E">
          <w:t>δ</w:t>
        </w:r>
        <w:proofErr w:type="spellEnd"/>
        <w:r w:rsidR="00717A8E" w:rsidRPr="00717A8E">
          <w:t xml:space="preserve"> which is activated by cytosolic calcium), phosphatidylinositol 4,5-bisphosphate (PIP</w:t>
        </w:r>
        <w:r w:rsidR="00717A8E" w:rsidRPr="00717A8E">
          <w:rPr>
            <w:vertAlign w:val="subscript"/>
          </w:rPr>
          <w:t>2</w:t>
        </w:r>
        <w:r w:rsidR="00717A8E" w:rsidRPr="00717A8E">
          <w:t>), inositol 1,4,5-triphosphate (IP</w:t>
        </w:r>
        <w:r w:rsidR="00717A8E" w:rsidRPr="00717A8E">
          <w:rPr>
            <w:vertAlign w:val="subscript"/>
          </w:rPr>
          <w:t>3</w:t>
        </w:r>
        <w:r w:rsidR="00717A8E" w:rsidRPr="00717A8E">
          <w:t>), and calcium (Ca</w:t>
        </w:r>
        <w:r w:rsidR="00717A8E" w:rsidRPr="00717A8E">
          <w:rPr>
            <w:vertAlign w:val="superscript"/>
          </w:rPr>
          <w:t>2+</w:t>
        </w:r>
        <w:r w:rsidR="00717A8E" w:rsidRPr="00717A8E">
          <w:t>)</w:t>
        </w:r>
      </w:ins>
      <w:ins w:id="66" w:author="Andrew Liu" w:date="2021-05-21T14:47:00Z">
        <w:r w:rsidR="00717A8E" w:rsidRPr="00717A8E">
          <w:t>. The model includes both constitutive degradation of IP</w:t>
        </w:r>
        <w:r w:rsidR="00717A8E" w:rsidRPr="00717A8E">
          <w:rPr>
            <w:vertAlign w:val="subscript"/>
          </w:rPr>
          <w:t>3</w:t>
        </w:r>
        <w:r w:rsidR="00717A8E" w:rsidRPr="00717A8E">
          <w:t>, as well as degradation which is driven by cytosolic calcium</w:t>
        </w:r>
      </w:ins>
      <w:ins w:id="67" w:author="Andrew Liu" w:date="2021-05-21T14:48:00Z">
        <w:r w:rsidR="00717A8E">
          <w:t>.</w:t>
        </w:r>
      </w:ins>
    </w:p>
    <w:p w14:paraId="5C3A6687" w14:textId="477C3431" w:rsidR="00717A8E" w:rsidRDefault="00717A8E">
      <w:pPr>
        <w:rPr>
          <w:ins w:id="68" w:author="Andrew Liu" w:date="2021-05-21T14:48:00Z"/>
        </w:rPr>
      </w:pPr>
    </w:p>
    <w:p w14:paraId="02EB0BE7" w14:textId="08DE706F" w:rsidR="00717A8E" w:rsidRDefault="00717A8E">
      <w:pPr>
        <w:rPr>
          <w:ins w:id="69" w:author="Andrew Liu" w:date="2021-05-21T14:48:00Z"/>
        </w:rPr>
      </w:pPr>
    </w:p>
    <w:p w14:paraId="588BFF6E" w14:textId="3FB2538F" w:rsidR="00717A8E" w:rsidRDefault="00717A8E">
      <w:pPr>
        <w:rPr>
          <w:ins w:id="70" w:author="Andrew Liu" w:date="2021-05-21T14:48:00Z"/>
          <w:b/>
          <w:bCs/>
        </w:rPr>
      </w:pPr>
      <w:ins w:id="71" w:author="Andrew Liu" w:date="2021-05-21T14:48:00Z">
        <w:r>
          <w:rPr>
            <w:b/>
            <w:bCs/>
          </w:rPr>
          <w:t>Acknowledgements</w:t>
        </w:r>
      </w:ins>
    </w:p>
    <w:p w14:paraId="373C7E00" w14:textId="51BBA338" w:rsidR="00717A8E" w:rsidRDefault="00717A8E">
      <w:pPr>
        <w:rPr>
          <w:ins w:id="72" w:author="Andrew Liu" w:date="2021-05-21T14:50:00Z"/>
        </w:rPr>
      </w:pPr>
      <w:ins w:id="73" w:author="Andrew Liu" w:date="2021-05-21T14:49:00Z">
        <w:r>
          <w:t xml:space="preserve">This material is based upon work supported by the National Science </w:t>
        </w:r>
      </w:ins>
      <w:ins w:id="74" w:author="Andrew Liu" w:date="2021-05-21T14:50:00Z">
        <w:r>
          <w:t>Foundation under Grant No. NSF-DMS-1853673</w:t>
        </w:r>
      </w:ins>
    </w:p>
    <w:p w14:paraId="26716B98" w14:textId="68396E4C" w:rsidR="00717A8E" w:rsidRDefault="00717A8E">
      <w:pPr>
        <w:rPr>
          <w:ins w:id="75" w:author="Andrew Liu" w:date="2021-05-21T14:50:00Z"/>
        </w:rPr>
      </w:pPr>
    </w:p>
    <w:p w14:paraId="7E494FC5" w14:textId="68ED477C" w:rsidR="00717A8E" w:rsidRDefault="00717A8E">
      <w:pPr>
        <w:rPr>
          <w:ins w:id="76" w:author="Andrew Liu" w:date="2021-05-21T14:50:00Z"/>
        </w:rPr>
      </w:pPr>
      <w:ins w:id="77" w:author="Andrew Liu" w:date="2021-05-21T14:50:00Z">
        <w:r>
          <w:rPr>
            <w:b/>
            <w:bCs/>
          </w:rPr>
          <w:t>References</w:t>
        </w:r>
      </w:ins>
    </w:p>
    <w:p w14:paraId="5CD10E6B" w14:textId="5B2312A2" w:rsidR="00717A8E" w:rsidRDefault="00717A8E">
      <w:pPr>
        <w:rPr>
          <w:ins w:id="78" w:author="Andrew Liu" w:date="2021-05-21T14:51:00Z"/>
        </w:rPr>
      </w:pPr>
    </w:p>
    <w:p w14:paraId="6B8EC30A" w14:textId="5EC9EA06" w:rsidR="00717A8E" w:rsidRDefault="00E1382F">
      <w:pPr>
        <w:rPr>
          <w:ins w:id="79" w:author="Alla" w:date="2021-05-21T16:32:00Z"/>
        </w:rPr>
      </w:pPr>
      <w:r>
        <w:t xml:space="preserve">1. </w:t>
      </w:r>
      <w:ins w:id="80" w:author="Andrew Liu" w:date="2021-05-21T14:51:00Z">
        <w:r w:rsidR="00717A8E" w:rsidRPr="00717A8E">
          <w:t xml:space="preserve">Handy, Gregory, et al. </w:t>
        </w:r>
        <w:r w:rsidR="00717A8E" w:rsidRPr="00717A8E">
          <w:rPr>
            <w:b/>
            <w:bCs/>
          </w:rPr>
          <w:t>Mathematical investigation of IP 3-dependent calcium dynamics in astrocytes.</w:t>
        </w:r>
        <w:r w:rsidR="00717A8E" w:rsidRPr="00717A8E">
          <w:t xml:space="preserve"> </w:t>
        </w:r>
        <w:r w:rsidR="00717A8E" w:rsidRPr="00717A8E">
          <w:rPr>
            <w:i/>
            <w:iCs/>
          </w:rPr>
          <w:t>Journal of computational neuroscience</w:t>
        </w:r>
      </w:ins>
      <w:ins w:id="81" w:author="Andrew Liu" w:date="2021-05-21T14:52:00Z">
        <w:r w:rsidR="00717A8E">
          <w:rPr>
            <w:i/>
            <w:iCs/>
          </w:rPr>
          <w:t xml:space="preserve"> </w:t>
        </w:r>
        <w:r w:rsidR="00717A8E">
          <w:t>2017</w:t>
        </w:r>
      </w:ins>
      <w:ins w:id="82" w:author="Andrew Liu" w:date="2021-05-21T14:51:00Z">
        <w:r w:rsidR="00717A8E" w:rsidRPr="00717A8E">
          <w:t xml:space="preserve"> 42.3:257-273.</w:t>
        </w:r>
      </w:ins>
    </w:p>
    <w:p w14:paraId="2D2654CF" w14:textId="32904332" w:rsidR="00E1382F" w:rsidRDefault="00E1382F">
      <w:pPr>
        <w:rPr>
          <w:ins w:id="83" w:author="Alla" w:date="2021-05-21T16:32:00Z"/>
        </w:rPr>
      </w:pPr>
    </w:p>
    <w:p w14:paraId="25E0E632" w14:textId="77777777" w:rsidR="00E1382F" w:rsidRDefault="00E1382F" w:rsidP="00E1382F">
      <w:pPr>
        <w:rPr>
          <w:ins w:id="84" w:author="Alla" w:date="2021-05-21T16:32:00Z"/>
        </w:rPr>
      </w:pPr>
      <w:ins w:id="85" w:author="Alla" w:date="2021-05-21T16:32:00Z">
        <w:r>
          <w:t xml:space="preserve">2. </w:t>
        </w:r>
        <w:r w:rsidRPr="00717A8E">
          <w:t xml:space="preserve">Taheri, </w:t>
        </w:r>
        <w:proofErr w:type="spellStart"/>
        <w:r w:rsidRPr="00717A8E">
          <w:t>Marsa</w:t>
        </w:r>
        <w:proofErr w:type="spellEnd"/>
        <w:r w:rsidRPr="00717A8E">
          <w:t xml:space="preserve">, et al. </w:t>
        </w:r>
        <w:r w:rsidRPr="00717A8E">
          <w:rPr>
            <w:b/>
            <w:bCs/>
          </w:rPr>
          <w:t>Diversity of evoked astrocyte Ca2+ dynamics quantified through experimental measurements and mathematical modeling.</w:t>
        </w:r>
        <w:r w:rsidRPr="00717A8E">
          <w:t xml:space="preserve"> </w:t>
        </w:r>
        <w:r w:rsidRPr="00717A8E">
          <w:rPr>
            <w:i/>
            <w:iCs/>
          </w:rPr>
          <w:t>Frontiers in systems neuroscience</w:t>
        </w:r>
        <w:r w:rsidRPr="00717A8E">
          <w:t xml:space="preserve"> </w:t>
        </w:r>
        <w:r>
          <w:t xml:space="preserve">2017, </w:t>
        </w:r>
        <w:r w:rsidRPr="00717A8E">
          <w:t>11:79.</w:t>
        </w:r>
      </w:ins>
    </w:p>
    <w:p w14:paraId="636E9F44" w14:textId="77777777" w:rsidR="00E1382F" w:rsidRPr="00717A8E" w:rsidRDefault="00E1382F"/>
    <w:sectPr w:rsidR="00E1382F" w:rsidRPr="00717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regory Handy" w:date="2021-05-20T21:31:00Z" w:initials="GH">
    <w:p w14:paraId="02F7D9E0" w14:textId="44A2126E" w:rsidR="00C54EE5" w:rsidRPr="00C54EE5" w:rsidRDefault="00C54EE5" w:rsidP="00C54EE5">
      <w:pPr>
        <w:rPr>
          <w:rFonts w:ascii="Times New Roman" w:eastAsia="Times New Roman" w:hAnsi="Times New Roman" w:cs="Times New Roman"/>
        </w:rPr>
      </w:pPr>
      <w:r>
        <w:rPr>
          <w:rStyle w:val="CommentReference"/>
        </w:rPr>
        <w:annotationRef/>
      </w:r>
      <w:r w:rsidRPr="00C54EE5">
        <w:t xml:space="preserve">I would spell this out the </w:t>
      </w:r>
      <w:r w:rsidRPr="00C54EE5">
        <w:rPr>
          <w:rFonts w:ascii="Calibri" w:hAnsi="Calibri" w:cs="Calibri"/>
        </w:rPr>
        <w:t>first time (</w:t>
      </w:r>
      <w:r>
        <w:rPr>
          <w:rFonts w:ascii="Calibri" w:eastAsia="Times New Roman" w:hAnsi="Calibri" w:cs="Calibri"/>
          <w:color w:val="202122"/>
        </w:rPr>
        <w:t>i</w:t>
      </w:r>
      <w:r w:rsidRPr="00C54EE5">
        <w:rPr>
          <w:rFonts w:ascii="Calibri" w:eastAsia="Times New Roman" w:hAnsi="Calibri" w:cs="Calibri"/>
          <w:color w:val="202122"/>
        </w:rPr>
        <w:t>nositol trisphosphate or inositol 1,4,5-trisphosphate)</w:t>
      </w:r>
    </w:p>
  </w:comment>
  <w:comment w:id="9" w:author="Gregory Handy" w:date="2021-05-20T21:20:00Z" w:initials="GH">
    <w:p w14:paraId="67C5FCF8" w14:textId="00BD8741" w:rsidR="006437DF" w:rsidRDefault="006437DF">
      <w:pPr>
        <w:pStyle w:val="CommentText"/>
      </w:pPr>
      <w:r>
        <w:rPr>
          <w:rStyle w:val="CommentReference"/>
        </w:rPr>
        <w:annotationRef/>
      </w:r>
      <w:r>
        <w:t>New paragraph suggestion</w:t>
      </w:r>
    </w:p>
  </w:comment>
  <w:comment w:id="10" w:author="Andrew Liu" w:date="2021-05-21T14:40:00Z" w:initials="AL">
    <w:p w14:paraId="2F146050" w14:textId="3BBFB734" w:rsidR="00DF2698" w:rsidRDefault="00DF2698">
      <w:pPr>
        <w:pStyle w:val="CommentText"/>
      </w:pPr>
      <w:r>
        <w:rPr>
          <w:rStyle w:val="CommentReference"/>
        </w:rPr>
        <w:annotationRef/>
      </w:r>
    </w:p>
  </w:comment>
  <w:comment w:id="15" w:author="Andrew Liu" w:date="2021-05-21T14:40:00Z" w:initials="AL">
    <w:p w14:paraId="79BD8DF9" w14:textId="77FC8F5A" w:rsidR="00DF2698" w:rsidRDefault="00DF2698">
      <w:pPr>
        <w:pStyle w:val="CommentText"/>
      </w:pPr>
      <w:r>
        <w:rPr>
          <w:rStyle w:val="CommentReference"/>
        </w:rPr>
        <w:annotationRef/>
      </w:r>
    </w:p>
  </w:comment>
  <w:comment w:id="16" w:author="Andrew Liu" w:date="2021-05-21T14:40:00Z" w:initials="AL">
    <w:p w14:paraId="44E40D13" w14:textId="7BD65ACE" w:rsidR="00DF2698" w:rsidRDefault="00DF2698">
      <w:pPr>
        <w:pStyle w:val="CommentText"/>
      </w:pPr>
      <w:r>
        <w:rPr>
          <w:rStyle w:val="CommentReference"/>
        </w:rPr>
        <w:annotationRef/>
      </w:r>
    </w:p>
  </w:comment>
  <w:comment w:id="17" w:author="Andrew Liu" w:date="2021-05-21T14:40:00Z" w:initials="AL">
    <w:p w14:paraId="696686EC" w14:textId="6BC5F528" w:rsidR="00DF2698" w:rsidRDefault="00DF2698">
      <w:pPr>
        <w:pStyle w:val="CommentText"/>
      </w:pPr>
      <w:r>
        <w:rPr>
          <w:rStyle w:val="CommentReference"/>
        </w:rPr>
        <w:annotationRef/>
      </w:r>
      <w:r>
        <w:t>Changes from (1), (2), (3), (4).</w:t>
      </w:r>
    </w:p>
  </w:comment>
  <w:comment w:id="24" w:author="MARSA SADAT TAHERI" w:date="2021-05-20T16:31:00Z" w:initials="MST">
    <w:p w14:paraId="2A68BDBC" w14:textId="7769D345" w:rsidR="00C8699B" w:rsidRDefault="00C8699B">
      <w:pPr>
        <w:pStyle w:val="CommentText"/>
      </w:pPr>
      <w:r>
        <w:rPr>
          <w:rStyle w:val="CommentReference"/>
        </w:rPr>
        <w:annotationRef/>
      </w:r>
      <w:r>
        <w:t>I would add a concluding sentence here that relates to the introduction part, stating the importance/usefulness of such a model for a better understanding of astrocyte physiology.</w:t>
      </w:r>
    </w:p>
  </w:comment>
  <w:comment w:id="20" w:author="MARSA SADAT TAHERI" w:date="2021-05-20T16:42:00Z" w:initials="MST">
    <w:p w14:paraId="1956FBD1" w14:textId="0C70583D" w:rsidR="00E2608E" w:rsidRDefault="00E2608E">
      <w:pPr>
        <w:pStyle w:val="CommentText"/>
      </w:pPr>
      <w:r>
        <w:rPr>
          <w:rStyle w:val="CommentReference"/>
        </w:rPr>
        <w:annotationRef/>
      </w:r>
      <w:r>
        <w:t>Can it be assessed based on the response type distribution alone? Would it be better to say something like, “…assessed based on calcium responses to specific experimental perturbations”?</w:t>
      </w:r>
    </w:p>
  </w:comment>
  <w:comment w:id="25" w:author="Gregory Handy" w:date="2021-05-20T21:29:00Z" w:initials="GH">
    <w:p w14:paraId="2C676C98" w14:textId="1577DC11" w:rsidR="00C54EE5" w:rsidRDefault="00C54EE5">
      <w:pPr>
        <w:pStyle w:val="CommentText"/>
      </w:pPr>
      <w:r>
        <w:rPr>
          <w:rStyle w:val="CommentReference"/>
        </w:rPr>
        <w:annotationRef/>
      </w:r>
      <w:r>
        <w:t xml:space="preserve">I agree with </w:t>
      </w:r>
      <w:proofErr w:type="spellStart"/>
      <w:r>
        <w:t>Marsa</w:t>
      </w:r>
      <w:proofErr w:type="spellEnd"/>
      <w:r>
        <w:t xml:space="preserve"> with regards to a concluding sentence.</w:t>
      </w:r>
    </w:p>
  </w:comment>
  <w:comment w:id="36" w:author="Alla" w:date="2021-05-21T16:27:00Z" w:initials="A">
    <w:p w14:paraId="1F1F067F" w14:textId="573A03EF" w:rsidR="00BE221E" w:rsidRDefault="00BE221E">
      <w:pPr>
        <w:pStyle w:val="CommentText"/>
      </w:pPr>
      <w:r>
        <w:rPr>
          <w:rStyle w:val="CommentReference"/>
        </w:rPr>
        <w:annotationRef/>
      </w:r>
      <w:r>
        <w:t xml:space="preserve">For the figure: Probably a good idea to enclose in a boxes or circles everything on the left and just IP3 on the right; lambda should </w:t>
      </w:r>
      <w:proofErr w:type="gramStart"/>
      <w:r>
        <w:t>affecting</w:t>
      </w:r>
      <w:proofErr w:type="gramEnd"/>
      <w:r>
        <w:t xml:space="preserve"> the down arrows, right? </w:t>
      </w:r>
      <w:proofErr w:type="gramStart"/>
      <w:r>
        <w:t>So</w:t>
      </w:r>
      <w:proofErr w:type="gramEnd"/>
      <w:r>
        <w:t xml:space="preserve"> the left set of arrows should be exchanged. And all the arrows on the right are positive/activating? It is only the increased degradation of ip3 that is the negative feedback loop? Why did you write </w:t>
      </w:r>
      <w:proofErr w:type="spellStart"/>
      <w:r>
        <w:t>ATp</w:t>
      </w:r>
      <w:proofErr w:type="spellEnd"/>
      <w:r>
        <w:t xml:space="preserve"> and not Glut or at least G/A for glutamate </w:t>
      </w:r>
      <w:proofErr w:type="gramStart"/>
      <w:r>
        <w:t>or ATP</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7D9E0" w15:done="1"/>
  <w15:commentEx w15:paraId="67C5FCF8" w15:done="1"/>
  <w15:commentEx w15:paraId="2F146050" w15:done="0"/>
  <w15:commentEx w15:paraId="79BD8DF9" w15:done="0"/>
  <w15:commentEx w15:paraId="44E40D13" w15:done="0"/>
  <w15:commentEx w15:paraId="696686EC" w15:done="0"/>
  <w15:commentEx w15:paraId="2A68BDBC" w15:done="0"/>
  <w15:commentEx w15:paraId="1956FBD1" w15:done="0"/>
  <w15:commentEx w15:paraId="2C676C98" w15:done="0"/>
  <w15:commentEx w15:paraId="1F1F06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53A4" w16cex:dateUtc="2021-05-21T02:31:00Z"/>
  <w16cex:commentExtensible w16cex:durableId="2451513B" w16cex:dateUtc="2021-05-21T02:20:00Z"/>
  <w16cex:commentExtensible w16cex:durableId="245244EB" w16cex:dateUtc="2021-05-21T21:40:00Z"/>
  <w16cex:commentExtensible w16cex:durableId="245244E7" w16cex:dateUtc="2021-05-21T21:40:00Z"/>
  <w16cex:commentExtensible w16cex:durableId="245244F3" w16cex:dateUtc="2021-05-21T21:40:00Z"/>
  <w16cex:commentExtensible w16cex:durableId="245244F6" w16cex:dateUtc="2021-05-21T21:40:00Z"/>
  <w16cex:commentExtensible w16cex:durableId="24510D5C" w16cex:dateUtc="2021-05-20T23:31:00Z"/>
  <w16cex:commentExtensible w16cex:durableId="24510FD8" w16cex:dateUtc="2021-05-20T23:42:00Z"/>
  <w16cex:commentExtensible w16cex:durableId="24515328" w16cex:dateUtc="2021-05-21T02:29:00Z"/>
  <w16cex:commentExtensible w16cex:durableId="24525DD8" w16cex:dateUtc="2021-05-21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7D9E0" w16cid:durableId="245153A4"/>
  <w16cid:commentId w16cid:paraId="67C5FCF8" w16cid:durableId="2451513B"/>
  <w16cid:commentId w16cid:paraId="2F146050" w16cid:durableId="245244EB"/>
  <w16cid:commentId w16cid:paraId="79BD8DF9" w16cid:durableId="245244E7"/>
  <w16cid:commentId w16cid:paraId="44E40D13" w16cid:durableId="245244F3"/>
  <w16cid:commentId w16cid:paraId="696686EC" w16cid:durableId="245244F6"/>
  <w16cid:commentId w16cid:paraId="2A68BDBC" w16cid:durableId="24510D5C"/>
  <w16cid:commentId w16cid:paraId="1956FBD1" w16cid:durableId="24510FD8"/>
  <w16cid:commentId w16cid:paraId="2C676C98" w16cid:durableId="24515328"/>
  <w16cid:commentId w16cid:paraId="1F1F067F" w16cid:durableId="24525D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ory Handy">
    <w15:presenceInfo w15:providerId="AD" w15:userId="S::ghandy@uchicago.edu::e6bf69a4-0cf7-4bb9-8406-c26c0820d984"/>
  </w15:person>
  <w15:person w15:author="Alla">
    <w15:presenceInfo w15:providerId="None" w15:userId="Alla"/>
  </w15:person>
  <w15:person w15:author="Andrew Liu">
    <w15:presenceInfo w15:providerId="None" w15:userId="Andrew Liu"/>
  </w15:person>
  <w15:person w15:author="MARSA SADAT TAHERI">
    <w15:presenceInfo w15:providerId="AD" w15:userId="S::u0711638@umail.utah.edu::91717492-63b3-4b38-afaa-14b78722b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39"/>
    <w:rsid w:val="001C05B8"/>
    <w:rsid w:val="002A0D62"/>
    <w:rsid w:val="002E426F"/>
    <w:rsid w:val="00376D9B"/>
    <w:rsid w:val="003E34EE"/>
    <w:rsid w:val="00450A44"/>
    <w:rsid w:val="005446D8"/>
    <w:rsid w:val="0059390E"/>
    <w:rsid w:val="006437DF"/>
    <w:rsid w:val="00717A8E"/>
    <w:rsid w:val="00A80BAD"/>
    <w:rsid w:val="00BA3FFD"/>
    <w:rsid w:val="00BE221E"/>
    <w:rsid w:val="00C54EE5"/>
    <w:rsid w:val="00C8699B"/>
    <w:rsid w:val="00CB11EF"/>
    <w:rsid w:val="00CC07ED"/>
    <w:rsid w:val="00CF0013"/>
    <w:rsid w:val="00D17EEE"/>
    <w:rsid w:val="00D21BAB"/>
    <w:rsid w:val="00DF2698"/>
    <w:rsid w:val="00E1382F"/>
    <w:rsid w:val="00E233A0"/>
    <w:rsid w:val="00E2608E"/>
    <w:rsid w:val="00E51439"/>
    <w:rsid w:val="00F1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E3F7"/>
  <w15:chartTrackingRefBased/>
  <w15:docId w15:val="{AABBD47C-A021-1443-9202-60F517BE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699B"/>
    <w:rPr>
      <w:sz w:val="16"/>
      <w:szCs w:val="16"/>
    </w:rPr>
  </w:style>
  <w:style w:type="paragraph" w:styleId="CommentText">
    <w:name w:val="annotation text"/>
    <w:basedOn w:val="Normal"/>
    <w:link w:val="CommentTextChar"/>
    <w:uiPriority w:val="99"/>
    <w:semiHidden/>
    <w:unhideWhenUsed/>
    <w:rsid w:val="00C8699B"/>
    <w:rPr>
      <w:sz w:val="20"/>
      <w:szCs w:val="20"/>
    </w:rPr>
  </w:style>
  <w:style w:type="character" w:customStyle="1" w:styleId="CommentTextChar">
    <w:name w:val="Comment Text Char"/>
    <w:basedOn w:val="DefaultParagraphFont"/>
    <w:link w:val="CommentText"/>
    <w:uiPriority w:val="99"/>
    <w:semiHidden/>
    <w:rsid w:val="00C8699B"/>
    <w:rPr>
      <w:sz w:val="20"/>
      <w:szCs w:val="20"/>
    </w:rPr>
  </w:style>
  <w:style w:type="paragraph" w:styleId="CommentSubject">
    <w:name w:val="annotation subject"/>
    <w:basedOn w:val="CommentText"/>
    <w:next w:val="CommentText"/>
    <w:link w:val="CommentSubjectChar"/>
    <w:uiPriority w:val="99"/>
    <w:semiHidden/>
    <w:unhideWhenUsed/>
    <w:rsid w:val="00C8699B"/>
    <w:rPr>
      <w:b/>
      <w:bCs/>
    </w:rPr>
  </w:style>
  <w:style w:type="character" w:customStyle="1" w:styleId="CommentSubjectChar">
    <w:name w:val="Comment Subject Char"/>
    <w:basedOn w:val="CommentTextChar"/>
    <w:link w:val="CommentSubject"/>
    <w:uiPriority w:val="99"/>
    <w:semiHidden/>
    <w:rsid w:val="00C8699B"/>
    <w:rPr>
      <w:b/>
      <w:bCs/>
      <w:sz w:val="20"/>
      <w:szCs w:val="20"/>
    </w:rPr>
  </w:style>
  <w:style w:type="paragraph" w:styleId="Revision">
    <w:name w:val="Revision"/>
    <w:hidden/>
    <w:uiPriority w:val="99"/>
    <w:semiHidden/>
    <w:rsid w:val="00C54EE5"/>
  </w:style>
  <w:style w:type="paragraph" w:styleId="ListParagraph">
    <w:name w:val="List Paragraph"/>
    <w:basedOn w:val="Normal"/>
    <w:uiPriority w:val="34"/>
    <w:qFormat/>
    <w:rsid w:val="00E1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29079">
      <w:bodyDiv w:val="1"/>
      <w:marLeft w:val="0"/>
      <w:marRight w:val="0"/>
      <w:marTop w:val="0"/>
      <w:marBottom w:val="0"/>
      <w:divBdr>
        <w:top w:val="none" w:sz="0" w:space="0" w:color="auto"/>
        <w:left w:val="none" w:sz="0" w:space="0" w:color="auto"/>
        <w:bottom w:val="none" w:sz="0" w:space="0" w:color="auto"/>
        <w:right w:val="none" w:sz="0" w:space="0" w:color="auto"/>
      </w:divBdr>
    </w:div>
    <w:div w:id="441151928">
      <w:bodyDiv w:val="1"/>
      <w:marLeft w:val="0"/>
      <w:marRight w:val="0"/>
      <w:marTop w:val="0"/>
      <w:marBottom w:val="0"/>
      <w:divBdr>
        <w:top w:val="none" w:sz="0" w:space="0" w:color="auto"/>
        <w:left w:val="none" w:sz="0" w:space="0" w:color="auto"/>
        <w:bottom w:val="none" w:sz="0" w:space="0" w:color="auto"/>
        <w:right w:val="none" w:sz="0" w:space="0" w:color="auto"/>
      </w:divBdr>
    </w:div>
    <w:div w:id="742334182">
      <w:bodyDiv w:val="1"/>
      <w:marLeft w:val="0"/>
      <w:marRight w:val="0"/>
      <w:marTop w:val="0"/>
      <w:marBottom w:val="0"/>
      <w:divBdr>
        <w:top w:val="none" w:sz="0" w:space="0" w:color="auto"/>
        <w:left w:val="none" w:sz="0" w:space="0" w:color="auto"/>
        <w:bottom w:val="none" w:sz="0" w:space="0" w:color="auto"/>
        <w:right w:val="none" w:sz="0" w:space="0" w:color="auto"/>
      </w:divBdr>
      <w:divsChild>
        <w:div w:id="496269535">
          <w:marLeft w:val="0"/>
          <w:marRight w:val="0"/>
          <w:marTop w:val="0"/>
          <w:marBottom w:val="0"/>
          <w:divBdr>
            <w:top w:val="none" w:sz="0" w:space="0" w:color="auto"/>
            <w:left w:val="none" w:sz="0" w:space="0" w:color="auto"/>
            <w:bottom w:val="none" w:sz="0" w:space="0" w:color="auto"/>
            <w:right w:val="none" w:sz="0" w:space="0" w:color="auto"/>
          </w:divBdr>
          <w:divsChild>
            <w:div w:id="1677153897">
              <w:marLeft w:val="0"/>
              <w:marRight w:val="0"/>
              <w:marTop w:val="0"/>
              <w:marBottom w:val="0"/>
              <w:divBdr>
                <w:top w:val="none" w:sz="0" w:space="0" w:color="auto"/>
                <w:left w:val="none" w:sz="0" w:space="0" w:color="auto"/>
                <w:bottom w:val="none" w:sz="0" w:space="0" w:color="auto"/>
                <w:right w:val="none" w:sz="0" w:space="0" w:color="auto"/>
              </w:divBdr>
              <w:divsChild>
                <w:div w:id="1454399043">
                  <w:marLeft w:val="0"/>
                  <w:marRight w:val="0"/>
                  <w:marTop w:val="120"/>
                  <w:marBottom w:val="0"/>
                  <w:divBdr>
                    <w:top w:val="none" w:sz="0" w:space="0" w:color="auto"/>
                    <w:left w:val="none" w:sz="0" w:space="0" w:color="auto"/>
                    <w:bottom w:val="none" w:sz="0" w:space="0" w:color="auto"/>
                    <w:right w:val="none" w:sz="0" w:space="0" w:color="auto"/>
                  </w:divBdr>
                  <w:divsChild>
                    <w:div w:id="388503459">
                      <w:marLeft w:val="0"/>
                      <w:marRight w:val="0"/>
                      <w:marTop w:val="0"/>
                      <w:marBottom w:val="0"/>
                      <w:divBdr>
                        <w:top w:val="none" w:sz="0" w:space="0" w:color="auto"/>
                        <w:left w:val="none" w:sz="0" w:space="0" w:color="auto"/>
                        <w:bottom w:val="none" w:sz="0" w:space="0" w:color="auto"/>
                        <w:right w:val="none" w:sz="0" w:space="0" w:color="auto"/>
                      </w:divBdr>
                      <w:divsChild>
                        <w:div w:id="1801456655">
                          <w:marLeft w:val="0"/>
                          <w:marRight w:val="0"/>
                          <w:marTop w:val="0"/>
                          <w:marBottom w:val="0"/>
                          <w:divBdr>
                            <w:top w:val="none" w:sz="0" w:space="0" w:color="auto"/>
                            <w:left w:val="none" w:sz="0" w:space="0" w:color="auto"/>
                            <w:bottom w:val="none" w:sz="0" w:space="0" w:color="auto"/>
                            <w:right w:val="none" w:sz="0" w:space="0" w:color="auto"/>
                          </w:divBdr>
                          <w:divsChild>
                            <w:div w:id="1084298107">
                              <w:marLeft w:val="0"/>
                              <w:marRight w:val="0"/>
                              <w:marTop w:val="0"/>
                              <w:marBottom w:val="0"/>
                              <w:divBdr>
                                <w:top w:val="none" w:sz="0" w:space="0" w:color="auto"/>
                                <w:left w:val="none" w:sz="0" w:space="0" w:color="auto"/>
                                <w:bottom w:val="none" w:sz="0" w:space="0" w:color="auto"/>
                                <w:right w:val="none" w:sz="0" w:space="0" w:color="auto"/>
                              </w:divBdr>
                              <w:divsChild>
                                <w:div w:id="249851376">
                                  <w:marLeft w:val="0"/>
                                  <w:marRight w:val="0"/>
                                  <w:marTop w:val="0"/>
                                  <w:marBottom w:val="0"/>
                                  <w:divBdr>
                                    <w:top w:val="none" w:sz="0" w:space="0" w:color="auto"/>
                                    <w:left w:val="none" w:sz="0" w:space="0" w:color="auto"/>
                                    <w:bottom w:val="none" w:sz="0" w:space="0" w:color="auto"/>
                                    <w:right w:val="none" w:sz="0" w:space="0" w:color="auto"/>
                                  </w:divBdr>
                                  <w:divsChild>
                                    <w:div w:id="1544487168">
                                      <w:marLeft w:val="0"/>
                                      <w:marRight w:val="0"/>
                                      <w:marTop w:val="0"/>
                                      <w:marBottom w:val="0"/>
                                      <w:divBdr>
                                        <w:top w:val="none" w:sz="0" w:space="0" w:color="auto"/>
                                        <w:left w:val="none" w:sz="0" w:space="0" w:color="auto"/>
                                        <w:bottom w:val="none" w:sz="0" w:space="0" w:color="auto"/>
                                        <w:right w:val="none" w:sz="0" w:space="0" w:color="auto"/>
                                      </w:divBdr>
                                    </w:div>
                                    <w:div w:id="15033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724155">
      <w:bodyDiv w:val="1"/>
      <w:marLeft w:val="0"/>
      <w:marRight w:val="0"/>
      <w:marTop w:val="0"/>
      <w:marBottom w:val="0"/>
      <w:divBdr>
        <w:top w:val="none" w:sz="0" w:space="0" w:color="auto"/>
        <w:left w:val="none" w:sz="0" w:space="0" w:color="auto"/>
        <w:bottom w:val="none" w:sz="0" w:space="0" w:color="auto"/>
        <w:right w:val="none" w:sz="0" w:space="0" w:color="auto"/>
      </w:divBdr>
      <w:divsChild>
        <w:div w:id="1740327342">
          <w:marLeft w:val="0"/>
          <w:marRight w:val="0"/>
          <w:marTop w:val="0"/>
          <w:marBottom w:val="0"/>
          <w:divBdr>
            <w:top w:val="none" w:sz="0" w:space="0" w:color="auto"/>
            <w:left w:val="none" w:sz="0" w:space="0" w:color="auto"/>
            <w:bottom w:val="none" w:sz="0" w:space="0" w:color="auto"/>
            <w:right w:val="none" w:sz="0" w:space="0" w:color="auto"/>
          </w:divBdr>
          <w:divsChild>
            <w:div w:id="317734042">
              <w:marLeft w:val="0"/>
              <w:marRight w:val="0"/>
              <w:marTop w:val="0"/>
              <w:marBottom w:val="0"/>
              <w:divBdr>
                <w:top w:val="none" w:sz="0" w:space="0" w:color="auto"/>
                <w:left w:val="none" w:sz="0" w:space="0" w:color="auto"/>
                <w:bottom w:val="none" w:sz="0" w:space="0" w:color="auto"/>
                <w:right w:val="none" w:sz="0" w:space="0" w:color="auto"/>
              </w:divBdr>
              <w:divsChild>
                <w:div w:id="1221020110">
                  <w:marLeft w:val="0"/>
                  <w:marRight w:val="0"/>
                  <w:marTop w:val="120"/>
                  <w:marBottom w:val="0"/>
                  <w:divBdr>
                    <w:top w:val="none" w:sz="0" w:space="0" w:color="auto"/>
                    <w:left w:val="none" w:sz="0" w:space="0" w:color="auto"/>
                    <w:bottom w:val="none" w:sz="0" w:space="0" w:color="auto"/>
                    <w:right w:val="none" w:sz="0" w:space="0" w:color="auto"/>
                  </w:divBdr>
                  <w:divsChild>
                    <w:div w:id="1014461567">
                      <w:marLeft w:val="0"/>
                      <w:marRight w:val="0"/>
                      <w:marTop w:val="0"/>
                      <w:marBottom w:val="0"/>
                      <w:divBdr>
                        <w:top w:val="none" w:sz="0" w:space="0" w:color="auto"/>
                        <w:left w:val="none" w:sz="0" w:space="0" w:color="auto"/>
                        <w:bottom w:val="none" w:sz="0" w:space="0" w:color="auto"/>
                        <w:right w:val="none" w:sz="0" w:space="0" w:color="auto"/>
                      </w:divBdr>
                      <w:divsChild>
                        <w:div w:id="1844975879">
                          <w:marLeft w:val="0"/>
                          <w:marRight w:val="0"/>
                          <w:marTop w:val="0"/>
                          <w:marBottom w:val="0"/>
                          <w:divBdr>
                            <w:top w:val="none" w:sz="0" w:space="0" w:color="auto"/>
                            <w:left w:val="none" w:sz="0" w:space="0" w:color="auto"/>
                            <w:bottom w:val="none" w:sz="0" w:space="0" w:color="auto"/>
                            <w:right w:val="none" w:sz="0" w:space="0" w:color="auto"/>
                          </w:divBdr>
                          <w:divsChild>
                            <w:div w:id="723942108">
                              <w:marLeft w:val="0"/>
                              <w:marRight w:val="0"/>
                              <w:marTop w:val="0"/>
                              <w:marBottom w:val="0"/>
                              <w:divBdr>
                                <w:top w:val="none" w:sz="0" w:space="0" w:color="auto"/>
                                <w:left w:val="none" w:sz="0" w:space="0" w:color="auto"/>
                                <w:bottom w:val="none" w:sz="0" w:space="0" w:color="auto"/>
                                <w:right w:val="none" w:sz="0" w:space="0" w:color="auto"/>
                              </w:divBdr>
                              <w:divsChild>
                                <w:div w:id="1486438269">
                                  <w:marLeft w:val="0"/>
                                  <w:marRight w:val="0"/>
                                  <w:marTop w:val="0"/>
                                  <w:marBottom w:val="0"/>
                                  <w:divBdr>
                                    <w:top w:val="none" w:sz="0" w:space="0" w:color="auto"/>
                                    <w:left w:val="none" w:sz="0" w:space="0" w:color="auto"/>
                                    <w:bottom w:val="none" w:sz="0" w:space="0" w:color="auto"/>
                                    <w:right w:val="none" w:sz="0" w:space="0" w:color="auto"/>
                                  </w:divBdr>
                                  <w:divsChild>
                                    <w:div w:id="2100173939">
                                      <w:marLeft w:val="0"/>
                                      <w:marRight w:val="0"/>
                                      <w:marTop w:val="0"/>
                                      <w:marBottom w:val="0"/>
                                      <w:divBdr>
                                        <w:top w:val="none" w:sz="0" w:space="0" w:color="auto"/>
                                        <w:left w:val="none" w:sz="0" w:space="0" w:color="auto"/>
                                        <w:bottom w:val="none" w:sz="0" w:space="0" w:color="auto"/>
                                        <w:right w:val="none" w:sz="0" w:space="0" w:color="auto"/>
                                      </w:divBdr>
                                    </w:div>
                                    <w:div w:id="1801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 SADAT TAHERI</dc:creator>
  <cp:keywords/>
  <dc:description/>
  <cp:lastModifiedBy>Andrew Liu</cp:lastModifiedBy>
  <cp:revision>4</cp:revision>
  <dcterms:created xsi:type="dcterms:W3CDTF">2021-05-21T22:39:00Z</dcterms:created>
  <dcterms:modified xsi:type="dcterms:W3CDTF">2021-05-21T23:28:00Z</dcterms:modified>
</cp:coreProperties>
</file>